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DB5" w:rsidRDefault="00516A53" w14:paraId="72CE2E19" w14:textId="7F07B0C0">
      <w:r>
        <w:t>About section:</w:t>
      </w:r>
    </w:p>
    <w:p w:rsidRPr="00516A53" w:rsidR="00516A53" w:rsidP="00516A53" w:rsidRDefault="00516A53" w14:paraId="337ED156" w14:textId="4DC9C162">
      <w:r>
        <w:t xml:space="preserve"> </w:t>
      </w:r>
      <w:ins w:author="Jamil Daher" w:date="2022-12-23T16:37:00Z" w:id="0">
        <w:r w:rsidR="00785947">
          <w:t>I am a Second year Computer science (with placement year) bachelor’s undergraduate degree student at the University of Sussex</w:t>
        </w:r>
      </w:ins>
      <w:del w:author="Jamil Daher" w:date="2022-12-23T16:37:00Z" w:id="1">
        <w:r w:rsidRPr="00516A53" w:rsidDel="00785947">
          <w:delText>I'm a Computer Science student currently studying at the University of Sussex</w:delText>
        </w:r>
      </w:del>
      <w:r w:rsidRPr="00516A53">
        <w:t xml:space="preserve">. </w:t>
      </w:r>
      <w:del w:author="Jamil Daher" w:date="2022-12-23T16:37:00Z" w:id="2">
        <w:r w:rsidRPr="00516A53" w:rsidDel="00785947">
          <w:delText>I was born and raised in Ramallah, Palestine.</w:delText>
        </w:r>
      </w:del>
    </w:p>
    <w:p w:rsidRPr="00516A53" w:rsidR="00516A53" w:rsidP="00516A53" w:rsidRDefault="00516A53" w14:paraId="2331ADFB" w14:textId="0F1A8F3B">
      <w:del w:author="Jamil Daher" w:date="2022-12-23T16:38:00Z" w:id="3">
        <w:r w:rsidRPr="00516A53" w:rsidDel="00785947">
          <w:delText>Throught the summer I like to work in the banking solution industry where I fix ATM's, Cheque sorter, money counters and man more.</w:delText>
        </w:r>
      </w:del>
      <w:ins w:author="Jamil Daher" w:date="2022-12-23T16:38:00Z" w:id="4">
        <w:r w:rsidR="00785947">
          <w:t>During my summer vacations I have trained and wa</w:t>
        </w:r>
      </w:ins>
      <w:ins w:author="Jamil Daher" w:date="2022-12-23T16:39:00Z" w:id="5">
        <w:r w:rsidR="00785947">
          <w:t xml:space="preserve">s part </w:t>
        </w:r>
      </w:ins>
      <w:ins w:author="Jamil Daher" w:date="2022-12-23T16:38:00Z" w:id="6">
        <w:r w:rsidR="00785947">
          <w:t>of the team responsible of technical support for a variety of equipment and banking technology systems, e.g., Diebold Nixdorf ATMs, DataCard ID and Financial solutions, Cheque clearing and sorting system and various other banking solutions</w:t>
        </w:r>
      </w:ins>
    </w:p>
    <w:p w:rsidRPr="00516A53" w:rsidR="00516A53" w:rsidP="00516A53" w:rsidRDefault="00516A53" w14:paraId="43EC3293" w14:textId="0832B45F">
      <w:pPr>
        <w:rPr>
          <w:ins w:author="ramzi daher" w:date="2023-01-09T18:27:13.012Z" w:id="519359977"/>
        </w:rPr>
      </w:pPr>
      <w:r w:rsidR="67969603">
        <w:rPr/>
        <w:t xml:space="preserve">In my free time I have </w:t>
      </w:r>
      <w:ins w:author="Jamil Daher" w:date="2022-12-23T16:40:00Z" w:id="968907768">
        <w:r w:rsidR="67969603">
          <w:t xml:space="preserve">decided to venture </w:t>
        </w:r>
        <w:r w:rsidR="67969603">
          <w:t>on</w:t>
        </w:r>
        <w:r w:rsidR="67969603">
          <w:t xml:space="preserve"> </w:t>
        </w:r>
      </w:ins>
      <w:r w:rsidR="67969603">
        <w:rPr/>
        <w:t xml:space="preserve">a side business </w:t>
      </w:r>
      <w:del w:author="Jamil Daher" w:date="2022-12-23T16:41:00Z" w:id="773481824">
        <w:r w:rsidDel="67969603">
          <w:delText xml:space="preserve">where </w:delText>
        </w:r>
      </w:del>
      <w:ins w:author="Jamil Daher" w:date="2022-12-23T16:41:00Z" w:id="643296880">
        <w:r w:rsidR="67969603">
          <w:t xml:space="preserve">providing services </w:t>
        </w:r>
        <w:r w:rsidR="67969603">
          <w:t>to</w:t>
        </w:r>
      </w:ins>
      <w:del w:author="Jamil Daher" w:date="2022-12-23T16:41:00Z" w:id="863736029">
        <w:r w:rsidDel="67969603">
          <w:delText xml:space="preserve">I </w:delText>
        </w:r>
      </w:del>
      <w:r w:rsidR="67969603">
        <w:rPr/>
        <w:t>fix</w:t>
      </w:r>
      <w:r w:rsidR="67969603">
        <w:rPr/>
        <w:t xml:space="preserve"> </w:t>
      </w:r>
      <w:ins w:author="Jamil Daher" w:date="2022-12-23T16:41:00Z" w:id="218608374">
        <w:r w:rsidR="67969603">
          <w:t xml:space="preserve">and repair </w:t>
        </w:r>
      </w:ins>
      <w:r w:rsidR="67969603">
        <w:rPr/>
        <w:t xml:space="preserve">electronic devices </w:t>
      </w:r>
      <w:del w:author="Jamil Daher" w:date="2022-12-23T16:41:00Z" w:id="1249061116">
        <w:r w:rsidDel="67969603">
          <w:delText xml:space="preserve">either </w:delText>
        </w:r>
      </w:del>
      <w:ins w:author="Jamil Daher" w:date="2022-12-23T16:41:00Z" w:id="1129598813">
        <w:r w:rsidR="67969603">
          <w:t>both</w:t>
        </w:r>
        <w:r w:rsidR="67969603">
          <w:t xml:space="preserve"> </w:t>
        </w:r>
      </w:ins>
      <w:r w:rsidR="67969603">
        <w:rPr/>
        <w:t xml:space="preserve">hardware </w:t>
      </w:r>
      <w:ins w:author="Jamil Daher" w:date="2022-12-23T16:41:00Z" w:id="1711203874">
        <w:r w:rsidR="67969603">
          <w:t>and</w:t>
        </w:r>
      </w:ins>
      <w:ins w:author="Jamil Daher" w:date="2022-12-23T16:42:00Z" w:id="1481173965">
        <w:r w:rsidR="67969603">
          <w:t>/</w:t>
        </w:r>
      </w:ins>
      <w:r w:rsidR="67969603">
        <w:rPr/>
        <w:t xml:space="preserve">or </w:t>
      </w:r>
      <w:del w:author="Jamil Daher" w:date="2022-12-23T16:42:00Z" w:id="259474850">
        <w:r w:rsidDel="67969603">
          <w:delText>fix software problems virtual</w:delText>
        </w:r>
      </w:del>
      <w:ins w:author="Jamil Daher" w:date="2022-12-23T16:42:00Z" w:id="671297299">
        <w:r w:rsidR="67969603">
          <w:t xml:space="preserve">remote software </w:t>
        </w:r>
      </w:ins>
      <w:ins w:author="Jamil Daher" w:date="2022-12-23T16:43:00Z" w:id="1829936019">
        <w:r w:rsidR="67969603">
          <w:t>fixes</w:t>
        </w:r>
      </w:ins>
      <w:r w:rsidR="67969603">
        <w:rPr/>
        <w:t xml:space="preserve">. </w:t>
      </w:r>
      <w:del w:author="Jamil Daher" w:date="2022-12-23T16:43:00Z" w:id="1289227620">
        <w:r w:rsidDel="67969603">
          <w:delText xml:space="preserve">As </w:delText>
        </w:r>
      </w:del>
      <w:ins w:author="Jamil Daher" w:date="2022-12-23T16:44:00Z" w:id="709018278">
        <w:r w:rsidR="67969603">
          <w:t>M</w:t>
        </w:r>
      </w:ins>
      <w:ins w:author="Jamil Daher" w:date="2022-12-23T16:43:00Z" w:id="80710940">
        <w:r w:rsidR="67969603">
          <w:t xml:space="preserve">y </w:t>
        </w:r>
        <w:r w:rsidR="67969603">
          <w:t>expertise</w:t>
        </w:r>
      </w:ins>
      <w:ins w:author="Jamil Daher" w:date="2022-12-23T16:44:00Z" w:id="50356531">
        <w:r w:rsidR="67969603">
          <w:t xml:space="preserve"> extends </w:t>
        </w:r>
        <w:r w:rsidR="67969603">
          <w:t>further</w:t>
        </w:r>
      </w:ins>
      <w:del w:author="Jamil Daher" w:date="2022-12-23T16:44:00Z" w:id="1194594612">
        <w:r w:rsidDel="67969603">
          <w:delText>well as I</w:delText>
        </w:r>
      </w:del>
      <w:ins w:author="Jamil Daher" w:date="2022-12-23T16:44:00Z" w:id="127664540">
        <w:r w:rsidR="67969603">
          <w:t>perfoming</w:t>
        </w:r>
        <w:r w:rsidR="67969603">
          <w:t xml:space="preserve"> as</w:t>
        </w:r>
      </w:ins>
      <w:r w:rsidR="67969603">
        <w:rPr/>
        <w:t xml:space="preserve"> </w:t>
      </w:r>
      <w:ins w:author="Jamil Daher" w:date="2022-12-23T16:44:00Z" w:id="1228591798">
        <w:r w:rsidR="67969603">
          <w:t xml:space="preserve">a </w:t>
        </w:r>
      </w:ins>
      <w:r w:rsidR="67969603">
        <w:rPr/>
        <w:t xml:space="preserve">DJ </w:t>
      </w:r>
      <w:del w:author="Jamil Daher" w:date="2022-12-23T16:44:00Z" w:id="2061515686">
        <w:r w:rsidDel="67969603">
          <w:delText xml:space="preserve">and </w:delText>
        </w:r>
      </w:del>
      <w:ins w:author="Jamil Daher" w:date="2022-12-23T16:44:00Z" w:id="1600425383">
        <w:r w:rsidR="67969603">
          <w:t>creating and</w:t>
        </w:r>
        <w:r w:rsidR="67969603">
          <w:t xml:space="preserve"> </w:t>
        </w:r>
      </w:ins>
      <w:r w:rsidR="67969603">
        <w:rPr/>
        <w:t>remix</w:t>
      </w:r>
      <w:ins w:author="Jamil Daher" w:date="2022-12-23T16:44:00Z" w:id="726509336">
        <w:r w:rsidR="67969603">
          <w:t>ing</w:t>
        </w:r>
      </w:ins>
      <w:r w:rsidR="67969603">
        <w:rPr/>
        <w:t xml:space="preserve"> songs and </w:t>
      </w:r>
      <w:r w:rsidR="67969603">
        <w:rPr/>
        <w:t>publish</w:t>
      </w:r>
      <w:r w:rsidR="67969603">
        <w:rPr/>
        <w:t xml:space="preserve"> them online. Moreover, I love photography and videography in which I make short travel videos on Instagram. </w:t>
      </w:r>
    </w:p>
    <w:p w:rsidR="67969603" w:rsidP="67969603" w:rsidRDefault="67969603" w14:paraId="4235D06B" w14:textId="16D4C062">
      <w:pPr>
        <w:spacing w:line="285" w:lineRule="exact"/>
        <w:rPr>
          <w:ins w:author="ramzi daher" w:date="2023-01-09T18:27:13.873Z" w:id="1168030767"/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pPrChange w:author="ramzi daher" w:date="2023-01-09T18:27:13.82Z">
          <w:pPr/>
        </w:pPrChange>
      </w:pPr>
      <w:ins w:author="ramzi daher" w:date="2023-01-09T18:27:13.873Z" w:id="744002005">
        <w:r w:rsidRPr="67969603" w:rsidR="67969603">
          <w:rPr>
            <w:rFonts w:ascii="Calibri" w:hAnsi="Calibri" w:eastAsia="Calibri" w:cs="Calibri"/>
            <w:b w:val="0"/>
            <w:bCs w:val="0"/>
            <w:noProof w:val="0"/>
            <w:color w:val="ABB2BF"/>
            <w:sz w:val="21"/>
            <w:szCs w:val="21"/>
            <w:lang w:val="en-US"/>
          </w:rPr>
          <w:t xml:space="preserve">I am a Second year Computer science (with placement year) bachelor’s undergraduate degree student at the University of Sussex. </w:t>
        </w:r>
      </w:ins>
    </w:p>
    <w:p w:rsidR="67969603" w:rsidP="67969603" w:rsidRDefault="67969603" w14:paraId="621954CF" w14:textId="67B35D28">
      <w:pPr>
        <w:spacing w:line="285" w:lineRule="exact"/>
        <w:rPr>
          <w:ins w:author="ramzi daher" w:date="2023-01-09T18:27:26.176Z" w:id="1200439089"/>
        </w:rPr>
      </w:pPr>
    </w:p>
    <w:p w:rsidR="67969603" w:rsidP="67969603" w:rsidRDefault="67969603" w14:paraId="514676FB" w14:textId="41708F63">
      <w:pPr>
        <w:spacing w:line="285" w:lineRule="exact"/>
        <w:rPr>
          <w:ins w:author="ramzi daher" w:date="2023-01-09T18:27:13.874Z" w:id="1729529606"/>
        </w:rPr>
        <w:pPrChange w:author="ramzi daher" w:date="2023-01-09T18:27:13.835Z">
          <w:pPr/>
        </w:pPrChange>
      </w:pPr>
      <w:ins w:author="ramzi daher" w:date="2023-01-09T18:28:10.661Z" w:id="976704047">
        <w:r w:rsidR="67969603">
          <w:t xml:space="preserve"> </w:t>
        </w:r>
      </w:ins>
      <w:ins w:author="ramzi daher" w:date="2023-01-09T18:27:13.874Z" w:id="1369147598">
        <w:r>
          <w:br/>
        </w:r>
      </w:ins>
    </w:p>
    <w:p w:rsidR="67969603" w:rsidP="67969603" w:rsidRDefault="67969603" w14:paraId="1CBC5FDE" w14:textId="42CF86AF">
      <w:pPr>
        <w:spacing w:line="285" w:lineRule="exact"/>
        <w:rPr>
          <w:ins w:author="ramzi daher" w:date="2023-01-09T18:27:13.875Z" w:id="1410377050"/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pPrChange w:author="ramzi daher" w:date="2023-01-09T18:27:13.845Z">
          <w:pPr/>
        </w:pPrChange>
      </w:pPr>
      <w:ins w:author="ramzi daher" w:date="2023-01-09T18:27:13.874Z" w:id="152876297">
        <w:r w:rsidRPr="67969603" w:rsidR="67969603">
          <w:rPr>
            <w:rFonts w:ascii="Calibri" w:hAnsi="Calibri" w:eastAsia="Calibri" w:cs="Calibri"/>
            <w:b w:val="0"/>
            <w:bCs w:val="0"/>
            <w:noProof w:val="0"/>
            <w:color w:val="ABB2BF"/>
            <w:sz w:val="21"/>
            <w:szCs w:val="21"/>
            <w:lang w:val="en-US"/>
          </w:rPr>
          <w:t xml:space="preserve">During my summer vacations I have trained and was part of the team responsible of technical support for a variety of equipment and banking technology systems, e.g., Diebold Nixdorf ATMs, DataCard ID and Financial solutions, Cheque clearing and sorting system and various other banking solutions </w:t>
        </w:r>
      </w:ins>
    </w:p>
    <w:p w:rsidR="67969603" w:rsidP="67969603" w:rsidRDefault="67969603" w14:paraId="791DFE87" w14:textId="414C2C81">
      <w:pPr>
        <w:spacing w:line="285" w:lineRule="exact"/>
        <w:rPr>
          <w:ins w:author="ramzi daher" w:date="2023-01-09T18:27:13.875Z" w:id="638563418"/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pPrChange w:author="ramzi daher" w:date="2023-01-09T18:27:13.858Z">
          <w:pPr/>
        </w:pPrChange>
      </w:pPr>
      <w:ins w:author="ramzi daher" w:date="2023-01-09T18:27:13.875Z" w:id="1537703455">
        <w:r w:rsidRPr="67969603" w:rsidR="67969603">
          <w:rPr>
            <w:rFonts w:ascii="Calibri" w:hAnsi="Calibri" w:eastAsia="Calibri" w:cs="Calibri"/>
            <w:b w:val="0"/>
            <w:bCs w:val="0"/>
            <w:noProof w:val="0"/>
            <w:color w:val="ABB2BF"/>
            <w:sz w:val="21"/>
            <w:szCs w:val="21"/>
            <w:lang w:val="en-US"/>
          </w:rPr>
          <w:t xml:space="preserve">In my free time I have decided to venture into a side business providing services to fix and repair electronic devices both hardware and/or remote software fixes. </w:t>
        </w:r>
      </w:ins>
    </w:p>
    <w:p w:rsidR="67969603" w:rsidP="67969603" w:rsidRDefault="67969603" w14:paraId="1AE0CB33" w14:textId="3DDCB031">
      <w:pPr>
        <w:spacing w:line="285" w:lineRule="exact"/>
        <w:rPr>
          <w:ins w:author="ramzi daher" w:date="2023-01-09T18:27:13.875Z" w:id="1514452387"/>
          <w:rFonts w:ascii="Calibri" w:hAnsi="Calibri" w:eastAsia="Calibri" w:cs="Calibri"/>
          <w:b w:val="0"/>
          <w:bCs w:val="0"/>
          <w:noProof w:val="0"/>
          <w:color w:val="ABB2BF"/>
          <w:sz w:val="21"/>
          <w:szCs w:val="21"/>
          <w:lang w:val="en-US"/>
        </w:rPr>
        <w:pPrChange w:author="ramzi daher" w:date="2023-01-09T18:27:13.865Z">
          <w:pPr/>
        </w:pPrChange>
      </w:pPr>
      <w:ins w:author="ramzi daher" w:date="2023-01-09T18:27:13.875Z" w:id="1648625943">
        <w:r w:rsidRPr="67969603" w:rsidR="67969603">
          <w:rPr>
            <w:rFonts w:ascii="Calibri" w:hAnsi="Calibri" w:eastAsia="Calibri" w:cs="Calibri"/>
            <w:b w:val="0"/>
            <w:bCs w:val="0"/>
            <w:noProof w:val="0"/>
            <w:color w:val="ABB2BF"/>
            <w:sz w:val="21"/>
            <w:szCs w:val="21"/>
            <w:lang w:val="en-US"/>
          </w:rPr>
          <w:t>My expertise extends further preforming as a DJ creating and remixing songs and publishing them online. Moreover, I love photography and videography in which I make short travel videos on Instagram.</w:t>
        </w:r>
      </w:ins>
    </w:p>
    <w:p w:rsidR="67969603" w:rsidP="67969603" w:rsidRDefault="67969603" w14:paraId="1327C756" w14:textId="0AD4A2E9">
      <w:pPr>
        <w:pStyle w:val="Normal"/>
      </w:pPr>
    </w:p>
    <w:p w:rsidRPr="00516A53" w:rsidR="00516A53" w:rsidP="00516A53" w:rsidRDefault="00516A53" w14:paraId="29D5408E" w14:textId="02E545A1">
      <w:r w:rsidRPr="00516A53">
        <w:t>Fun Fact!!!</w:t>
      </w:r>
    </w:p>
    <w:p w:rsidR="00516A53" w:rsidP="00516A53" w:rsidRDefault="00516A53" w14:paraId="6514C4A3" w14:textId="6B0FAFB6" w14:noSpellErr="1">
      <w:pPr>
        <w:rPr>
          <w:ins w:author="ramzi daher" w:date="2023-01-09T18:28:16.66Z" w:id="1973856782"/>
        </w:rPr>
      </w:pPr>
      <w:r w:rsidR="67969603">
        <w:rPr/>
        <w:t>All background photos are taken by myself using my Samsung A72 phone!!! The Sky is the limit</w:t>
      </w:r>
    </w:p>
    <w:p w:rsidR="67969603" w:rsidP="67969603" w:rsidRDefault="67969603" w14:paraId="11DE1923" w14:textId="2B860B67">
      <w:pPr>
        <w:pStyle w:val="Normal"/>
      </w:pPr>
      <w:ins w:author="ramzi daher" w:date="2023-01-09T18:28:18.96Z" w:id="1927044498">
        <w:r w:rsidR="67969603">
          <w:t>Im currenly working part time as an IT assitant with finicalial responsiblities in the IT department in the univeristy of sussex student union</w:t>
        </w:r>
      </w:ins>
    </w:p>
    <w:p w:rsidR="00516A53" w:rsidP="00516A53" w:rsidRDefault="00516A53" w14:paraId="53D4C145" w14:textId="24074584"/>
    <w:p w:rsidR="00516A53" w:rsidP="00516A53" w:rsidRDefault="00516A53" w14:paraId="46029D70" w14:textId="50236A30">
      <w:r>
        <w:t>Projects section:</w:t>
      </w:r>
    </w:p>
    <w:p w:rsidR="00516A53" w:rsidP="00516A53" w:rsidRDefault="00516A53" w14:paraId="330D0122" w14:textId="79AD8CD3">
      <w:r>
        <w:t>Pro.1</w:t>
      </w:r>
    </w:p>
    <w:p w:rsidR="00516A53" w:rsidP="00516A53" w:rsidRDefault="00516A53" w14:paraId="0D80FA03" w14:textId="77777777">
      <w:r>
        <w:t xml:space="preserve">I always wanted to automate my </w:t>
      </w:r>
      <w:proofErr w:type="gramStart"/>
      <w:r>
        <w:t>room</w:t>
      </w:r>
      <w:proofErr w:type="gramEnd"/>
      <w:r>
        <w:t xml:space="preserve"> but everything was too expensive, </w:t>
      </w:r>
    </w:p>
    <w:p w:rsidR="00516A53" w:rsidP="00516A53" w:rsidRDefault="00516A53" w14:paraId="12006F3E" w14:textId="0493CB02">
      <w:del w:author="Jamil Daher" w:date="2022-12-23T16:45:00Z" w:id="29">
        <w:r w:rsidDel="00785947">
          <w:delText xml:space="preserve">but </w:delText>
        </w:r>
      </w:del>
      <w:proofErr w:type="gramStart"/>
      <w:ins w:author="Jamil Daher" w:date="2022-12-23T16:45:00Z" w:id="30">
        <w:r w:rsidR="00785947">
          <w:t>however</w:t>
        </w:r>
        <w:proofErr w:type="gramEnd"/>
        <w:r w:rsidR="00785947">
          <w:t xml:space="preserve"> </w:t>
        </w:r>
      </w:ins>
      <w:r>
        <w:t xml:space="preserve">with the use of the Raspberry Pi and ESP, I turned my Pi into a server and the ESP communicate with the Pi, </w:t>
      </w:r>
      <w:del w:author="Jamil Daher" w:date="2022-12-23T16:45:00Z" w:id="31">
        <w:r w:rsidDel="00785947">
          <w:delText xml:space="preserve">which </w:delText>
        </w:r>
      </w:del>
      <w:ins w:author="Jamil Daher" w:date="2022-12-23T16:45:00Z" w:id="32">
        <w:r w:rsidR="00785947">
          <w:t xml:space="preserve">where </w:t>
        </w:r>
      </w:ins>
      <w:r>
        <w:t>I used relays and servo motors to control the lights and different</w:t>
      </w:r>
      <w:ins w:author="Jamil Daher" w:date="2022-12-23T16:45:00Z" w:id="33">
        <w:r w:rsidR="00785947">
          <w:t xml:space="preserve"> home</w:t>
        </w:r>
      </w:ins>
      <w:r>
        <w:t xml:space="preserve"> appliances.</w:t>
      </w:r>
    </w:p>
    <w:p w:rsidRPr="00785947" w:rsidR="00516A53" w:rsidP="00516A53" w:rsidRDefault="00516A53" w14:paraId="20564643" w14:textId="6D126FA9">
      <w:pPr>
        <w:rPr>
          <w:highlight w:val="yellow"/>
          <w:rPrChange w:author="Jamil Daher" w:date="2022-12-23T16:48:00Z" w:id="34">
            <w:rPr/>
          </w:rPrChange>
        </w:rPr>
      </w:pPr>
      <w:r w:rsidRPr="00785947">
        <w:rPr>
          <w:highlight w:val="yellow"/>
          <w:rPrChange w:author="Jamil Daher" w:date="2022-12-23T16:48:00Z" w:id="35">
            <w:rPr/>
          </w:rPrChange>
        </w:rPr>
        <w:t>Pro.2</w:t>
      </w:r>
    </w:p>
    <w:p w:rsidRPr="00785947" w:rsidR="00516A53" w:rsidP="00516A53" w:rsidRDefault="00516A53" w14:paraId="1EAA6790" w14:textId="79E5E6E3">
      <w:pPr>
        <w:rPr>
          <w:highlight w:val="yellow"/>
          <w:rPrChange w:author="Jamil Daher" w:date="2022-12-23T16:48:00Z" w:id="36">
            <w:rPr/>
          </w:rPrChange>
        </w:rPr>
      </w:pPr>
      <w:r w:rsidRPr="00785947">
        <w:rPr>
          <w:highlight w:val="yellow"/>
          <w:rPrChange w:author="Jamil Daher" w:date="2022-12-23T16:48:00Z" w:id="37">
            <w:rPr/>
          </w:rPrChange>
        </w:rPr>
        <w:t xml:space="preserve">After learning Java </w:t>
      </w:r>
      <w:del w:author="Jamil Daher" w:date="2022-12-23T16:47:00Z" w:id="38">
        <w:r w:rsidRPr="00785947" w:rsidDel="00785947">
          <w:rPr>
            <w:highlight w:val="yellow"/>
            <w:rPrChange w:author="Jamil Daher" w:date="2022-12-23T16:48:00Z" w:id="39">
              <w:rPr/>
            </w:rPrChange>
          </w:rPr>
          <w:delText xml:space="preserve">in the first year of Computer Science </w:delText>
        </w:r>
      </w:del>
      <w:r w:rsidRPr="00785947">
        <w:rPr>
          <w:highlight w:val="yellow"/>
          <w:rPrChange w:author="Jamil Daher" w:date="2022-12-23T16:48:00Z" w:id="40">
            <w:rPr/>
          </w:rPrChange>
        </w:rPr>
        <w:t xml:space="preserve">I wanted to </w:t>
      </w:r>
      <w:del w:author="Jamil Daher" w:date="2022-12-23T16:47:00Z" w:id="41">
        <w:r w:rsidRPr="00785947" w:rsidDel="00785947">
          <w:rPr>
            <w:highlight w:val="yellow"/>
            <w:rPrChange w:author="Jamil Daher" w:date="2022-12-23T16:48:00Z" w:id="42">
              <w:rPr/>
            </w:rPrChange>
          </w:rPr>
          <w:delText xml:space="preserve">make </w:delText>
        </w:r>
      </w:del>
      <w:ins w:author="Jamil Daher" w:date="2022-12-23T16:47:00Z" w:id="43">
        <w:r w:rsidRPr="00785947" w:rsidR="00785947">
          <w:rPr>
            <w:highlight w:val="yellow"/>
            <w:rPrChange w:author="Jamil Daher" w:date="2022-12-23T16:48:00Z" w:id="44">
              <w:rPr/>
            </w:rPrChange>
          </w:rPr>
          <w:t xml:space="preserve">develop </w:t>
        </w:r>
      </w:ins>
      <w:r w:rsidRPr="00785947">
        <w:rPr>
          <w:highlight w:val="yellow"/>
          <w:rPrChange w:author="Jamil Daher" w:date="2022-12-23T16:48:00Z" w:id="45">
            <w:rPr/>
          </w:rPrChange>
        </w:rPr>
        <w:t xml:space="preserve">an application that </w:t>
      </w:r>
      <w:del w:author="Jamil Daher" w:date="2022-12-23T16:47:00Z" w:id="46">
        <w:r w:rsidRPr="00785947" w:rsidDel="00785947">
          <w:rPr>
            <w:highlight w:val="yellow"/>
            <w:rPrChange w:author="Jamil Daher" w:date="2022-12-23T16:48:00Z" w:id="47">
              <w:rPr/>
            </w:rPrChange>
          </w:rPr>
          <w:delText xml:space="preserve">lets </w:delText>
        </w:r>
      </w:del>
      <w:ins w:author="Jamil Daher" w:date="2022-12-23T16:47:00Z" w:id="48">
        <w:r w:rsidRPr="00785947" w:rsidR="00785947">
          <w:rPr>
            <w:highlight w:val="yellow"/>
            <w:rPrChange w:author="Jamil Daher" w:date="2022-12-23T16:48:00Z" w:id="49">
              <w:rPr/>
            </w:rPrChange>
          </w:rPr>
          <w:t xml:space="preserve">offers </w:t>
        </w:r>
      </w:ins>
      <w:r w:rsidRPr="00785947">
        <w:rPr>
          <w:highlight w:val="yellow"/>
          <w:rPrChange w:author="Jamil Daher" w:date="2022-12-23T16:48:00Z" w:id="50">
            <w:rPr/>
          </w:rPrChange>
        </w:rPr>
        <w:t xml:space="preserve">you keep count of how many drinks </w:t>
      </w:r>
      <w:del w:author="Jamil Daher" w:date="2022-12-23T16:47:00Z" w:id="51">
        <w:r w:rsidRPr="00785947" w:rsidDel="00785947">
          <w:rPr>
            <w:highlight w:val="yellow"/>
            <w:rPrChange w:author="Jamil Daher" w:date="2022-12-23T16:48:00Z" w:id="52">
              <w:rPr/>
            </w:rPrChange>
          </w:rPr>
          <w:delText>did you</w:delText>
        </w:r>
      </w:del>
      <w:ins w:author="Jamil Daher" w:date="2022-12-23T16:47:00Z" w:id="53">
        <w:r w:rsidRPr="00785947" w:rsidR="00785947">
          <w:rPr>
            <w:highlight w:val="yellow"/>
            <w:rPrChange w:author="Jamil Daher" w:date="2022-12-23T16:48:00Z" w:id="54">
              <w:rPr/>
            </w:rPrChange>
          </w:rPr>
          <w:t>a person</w:t>
        </w:r>
      </w:ins>
      <w:r w:rsidRPr="00785947">
        <w:rPr>
          <w:highlight w:val="yellow"/>
          <w:rPrChange w:author="Jamil Daher" w:date="2022-12-23T16:48:00Z" w:id="55">
            <w:rPr/>
          </w:rPrChange>
        </w:rPr>
        <w:t xml:space="preserve"> ha</w:t>
      </w:r>
      <w:ins w:author="Jamil Daher" w:date="2022-12-23T16:47:00Z" w:id="56">
        <w:r w:rsidRPr="00785947" w:rsidR="00785947">
          <w:rPr>
            <w:highlight w:val="yellow"/>
            <w:rPrChange w:author="Jamil Daher" w:date="2022-12-23T16:48:00Z" w:id="57">
              <w:rPr/>
            </w:rPrChange>
          </w:rPr>
          <w:t>d</w:t>
        </w:r>
      </w:ins>
      <w:del w:author="Jamil Daher" w:date="2022-12-23T16:47:00Z" w:id="58">
        <w:r w:rsidRPr="00785947" w:rsidDel="00785947">
          <w:rPr>
            <w:highlight w:val="yellow"/>
            <w:rPrChange w:author="Jamil Daher" w:date="2022-12-23T16:48:00Z" w:id="59">
              <w:rPr/>
            </w:rPrChange>
          </w:rPr>
          <w:delText>ve</w:delText>
        </w:r>
      </w:del>
      <w:r w:rsidRPr="00785947">
        <w:rPr>
          <w:highlight w:val="yellow"/>
          <w:rPrChange w:author="Jamil Daher" w:date="2022-12-23T16:48:00Z" w:id="60">
            <w:rPr/>
          </w:rPrChange>
        </w:rPr>
        <w:t xml:space="preserve"> and share them with your friends. As well as it makes sure that your friends leave drunk. And most importantly </w:t>
      </w:r>
    </w:p>
    <w:p w:rsidR="00516A53" w:rsidP="00516A53" w:rsidRDefault="00516A53" w14:paraId="45AF22A4" w14:textId="5BA436B0">
      <w:r w:rsidRPr="00785947">
        <w:rPr>
          <w:highlight w:val="yellow"/>
          <w:rPrChange w:author="Jamil Daher" w:date="2022-12-23T16:48:00Z" w:id="61">
            <w:rPr/>
          </w:rPrChange>
        </w:rPr>
        <w:t>you can be partying with your friends from different locations!!</w:t>
      </w:r>
    </w:p>
    <w:p w:rsidR="00516A53" w:rsidP="00516A53" w:rsidRDefault="00516A53" w14:paraId="64B8F9F9" w14:textId="45D2D408">
      <w:r>
        <w:t>Pro.3</w:t>
      </w:r>
    </w:p>
    <w:p w:rsidR="00516A53" w:rsidDel="00C77A11" w:rsidP="00516A53" w:rsidRDefault="00516A53" w14:paraId="261A9841" w14:textId="77777777">
      <w:pPr>
        <w:rPr>
          <w:del w:author="Jamil Daher [2]" w:date="2023-01-06T15:14:00Z" w:id="62"/>
        </w:rPr>
      </w:pPr>
      <w:r>
        <w:t xml:space="preserve">When I finished my first year of computer science </w:t>
      </w:r>
    </w:p>
    <w:p w:rsidR="00516A53" w:rsidP="00C77A11" w:rsidRDefault="00516A53" w14:paraId="441D056E" w14:textId="25E1BE49">
      <w:r>
        <w:t>I decided to build a portfolio website</w:t>
      </w:r>
      <w:del w:author="Jamil Daher [2]" w:date="2023-01-06T15:15:00Z" w:id="63">
        <w:r w:rsidDel="0038201A">
          <w:delText xml:space="preserve"> throughout the summer</w:delText>
        </w:r>
      </w:del>
      <w:r>
        <w:t xml:space="preserve">, and it </w:t>
      </w:r>
      <w:del w:author="Jamil Daher [2]" w:date="2023-01-06T15:15:00Z" w:id="64">
        <w:r w:rsidDel="0038201A">
          <w:delText xml:space="preserve">has </w:delText>
        </w:r>
      </w:del>
      <w:ins w:author="Jamil Daher [2]" w:date="2023-01-06T15:15:00Z" w:id="65">
        <w:r w:rsidR="0038201A">
          <w:t xml:space="preserve">turned out to </w:t>
        </w:r>
      </w:ins>
      <w:r>
        <w:t>be</w:t>
      </w:r>
      <w:ins w:author="Jamil Daher [2]" w:date="2023-01-06T15:15:00Z" w:id="66">
        <w:r w:rsidR="0058401A">
          <w:t xml:space="preserve"> one of </w:t>
        </w:r>
      </w:ins>
      <w:del w:author="Jamil Daher [2]" w:date="2023-01-06T15:15:00Z" w:id="67">
        <w:r w:rsidDel="0038201A">
          <w:delText>en</w:delText>
        </w:r>
      </w:del>
      <w:r>
        <w:t xml:space="preserve"> the best experience ever, I learned new programming languages </w:t>
      </w:r>
      <w:del w:author="Jamil Daher [2]" w:date="2023-01-06T15:16:00Z" w:id="68">
        <w:r w:rsidDel="0058401A">
          <w:delText xml:space="preserve">along the way and </w:delText>
        </w:r>
      </w:del>
      <w:ins w:author="Jamil Daher [2]" w:date="2023-01-06T15:16:00Z" w:id="69">
        <w:r w:rsidR="0058401A">
          <w:t xml:space="preserve">and further </w:t>
        </w:r>
      </w:ins>
      <w:del w:author="Jamil Daher [2]" w:date="2023-01-06T15:16:00Z" w:id="70">
        <w:r w:rsidDel="0058401A">
          <w:delText>expanded</w:delText>
        </w:r>
      </w:del>
      <w:ins w:author="Jamil Daher [2]" w:date="2023-01-06T15:16:00Z" w:id="71">
        <w:r w:rsidR="0058401A">
          <w:t>developed</w:t>
        </w:r>
      </w:ins>
      <w:r>
        <w:t xml:space="preserve"> my knowledge about raspberry pi servers </w:t>
      </w:r>
      <w:r w:rsidRPr="0023254C">
        <w:rPr>
          <w:highlight w:val="yellow"/>
          <w:rPrChange w:author="Jamil Daher [2]" w:date="2023-01-06T15:16:00Z" w:id="72">
            <w:rPr/>
          </w:rPrChange>
        </w:rPr>
        <w:t>into</w:t>
      </w:r>
      <w:r>
        <w:t xml:space="preserve"> google cloud servers</w:t>
      </w:r>
      <w:ins w:author="Jamil Daher [2]" w:date="2023-01-06T15:16:00Z" w:id="73">
        <w:r w:rsidR="0023254C">
          <w:t>. My webs</w:t>
        </w:r>
      </w:ins>
      <w:ins w:author="Jamil Daher [2]" w:date="2023-01-06T15:17:00Z" w:id="74">
        <w:r w:rsidR="0023254C">
          <w:t>ite</w:t>
        </w:r>
      </w:ins>
      <w:r>
        <w:t xml:space="preserve"> </w:t>
      </w:r>
      <w:del w:author="Jamil Daher [2]" w:date="2023-01-06T15:17:00Z" w:id="75">
        <w:r w:rsidDel="0023254C">
          <w:delText>and my website</w:delText>
        </w:r>
      </w:del>
      <w:ins w:author="Jamil Daher [2]" w:date="2023-01-06T15:17:00Z" w:id="76">
        <w:r w:rsidR="0023254C">
          <w:t>was</w:t>
        </w:r>
      </w:ins>
      <w:r>
        <w:t xml:space="preserve"> live on the web with the domain name </w:t>
      </w:r>
      <w:hyperlink w:history="1" r:id="rId5">
        <w:r w:rsidRPr="0057585A">
          <w:rPr>
            <w:rStyle w:val="Hyperlink"/>
          </w:rPr>
          <w:t>www.ramzidaher.com</w:t>
        </w:r>
      </w:hyperlink>
    </w:p>
    <w:p w:rsidR="00516A53" w:rsidP="00516A53" w:rsidRDefault="00516A53" w14:paraId="500E9FAD" w14:textId="61C6B3F9">
      <w:r>
        <w:t>Pro.4</w:t>
      </w:r>
    </w:p>
    <w:p w:rsidR="00516A53" w:rsidP="00516A53" w:rsidRDefault="00516A53" w14:paraId="1EF33738" w14:textId="631D5AD5">
      <w:r>
        <w:t xml:space="preserve">Magic Mirror is an open-source modular smart mirror platform. Which can be installed on a </w:t>
      </w:r>
      <w:r w:rsidRPr="00F80028">
        <w:rPr>
          <w:highlight w:val="yellow"/>
          <w:rPrChange w:author="Jamil Daher [2]" w:date="2023-01-06T15:17:00Z" w:id="77">
            <w:rPr/>
          </w:rPrChange>
        </w:rPr>
        <w:t>Raspberry Pi, with my Home Automation server I combined both thus I can control the lights through</w:t>
      </w:r>
      <w:r>
        <w:t xml:space="preserve"> the magic mirror, moreover I used old webcams as a security system built in the Magic Mirror.</w:t>
      </w:r>
    </w:p>
    <w:p w:rsidR="00516A53" w:rsidP="00516A53" w:rsidRDefault="00516A53" w14:paraId="270AE2A1" w14:textId="3C48FF98"/>
    <w:p w:rsidR="00557DB9" w:rsidP="00516A53" w:rsidRDefault="00557DB9" w14:paraId="57823A51" w14:textId="3A0415EF"/>
    <w:p w:rsidR="00557DB9" w:rsidP="00516A53" w:rsidRDefault="00557DB9" w14:paraId="49CA49DD" w14:textId="70808D88"/>
    <w:p w:rsidR="00557DB9" w:rsidP="00516A53" w:rsidRDefault="00557DB9" w14:paraId="0EC289FA" w14:textId="77777777"/>
    <w:p w:rsidR="00516A53" w:rsidP="00516A53" w:rsidRDefault="00516A53" w14:paraId="3F01BA9E" w14:textId="58340121">
      <w:r>
        <w:t>Skills section:</w:t>
      </w:r>
    </w:p>
    <w:p w:rsidR="00557DB9" w:rsidP="00516A53" w:rsidRDefault="00557DB9" w14:paraId="5E1C2980" w14:textId="6F8217AF">
      <w:r>
        <w:t>Skill.1</w:t>
      </w:r>
    </w:p>
    <w:p w:rsidR="00516A53" w:rsidP="00516A53" w:rsidRDefault="00A866FA" w14:paraId="74B6BE98" w14:textId="12D2F8F3">
      <w:proofErr w:type="gramStart"/>
      <w:ins w:author="Jamil Daher [2]" w:date="2023-01-06T15:18:00Z" w:id="78">
        <w:r w:rsidRPr="00557DB9">
          <w:t>, It</w:t>
        </w:r>
        <w:proofErr w:type="gramEnd"/>
        <w:r w:rsidRPr="00557DB9">
          <w:t xml:space="preserve"> all started </w:t>
        </w:r>
        <w:r>
          <w:t xml:space="preserve">during </w:t>
        </w:r>
        <w:proofErr w:type="spellStart"/>
        <w:r>
          <w:t>scholl</w:t>
        </w:r>
        <w:proofErr w:type="spellEnd"/>
        <w:r>
          <w:t xml:space="preserve"> days </w:t>
        </w:r>
        <w:r w:rsidRPr="00557DB9">
          <w:t>when my aunt taught me about HTML basics</w:t>
        </w:r>
        <w:r w:rsidR="006A70D2">
          <w:t>.</w:t>
        </w:r>
        <w:r w:rsidRPr="00557DB9">
          <w:t xml:space="preserve"> </w:t>
        </w:r>
      </w:ins>
      <w:r w:rsidRPr="00557DB9" w:rsidR="00557DB9">
        <w:t>Over a two years experience in HTML</w:t>
      </w:r>
      <w:del w:author="Jamil Daher [2]" w:date="2023-01-06T15:18:00Z" w:id="79">
        <w:r w:rsidRPr="00557DB9" w:rsidDel="00A866FA" w:rsidR="00557DB9">
          <w:delText>, It all started when my aunt taught me about HTML basics</w:delText>
        </w:r>
      </w:del>
      <w:r w:rsidRPr="00557DB9" w:rsidR="00557DB9">
        <w:t xml:space="preserve">, </w:t>
      </w:r>
      <w:del w:author="Jamil Daher [2]" w:date="2023-01-06T15:18:00Z" w:id="80">
        <w:r w:rsidRPr="00557DB9" w:rsidDel="006A70D2" w:rsidR="00557DB9">
          <w:delText xml:space="preserve">and this knowledge expanded when </w:delText>
        </w:r>
      </w:del>
      <w:r w:rsidRPr="00557DB9" w:rsidR="00557DB9">
        <w:t xml:space="preserve">I </w:t>
      </w:r>
      <w:del w:author="Jamil Daher [2]" w:date="2023-01-06T15:19:00Z" w:id="81">
        <w:r w:rsidRPr="00557DB9" w:rsidDel="006A70D2" w:rsidR="00557DB9">
          <w:delText>built</w:delText>
        </w:r>
      </w:del>
      <w:ins w:author="Jamil Daher [2]" w:date="2023-01-06T15:19:00Z" w:id="82">
        <w:r w:rsidR="006A70D2">
          <w:t>developed</w:t>
        </w:r>
      </w:ins>
      <w:r w:rsidRPr="00557DB9" w:rsidR="00557DB9">
        <w:t xml:space="preserve"> </w:t>
      </w:r>
      <w:r w:rsidRPr="000B7FC1" w:rsidR="00557DB9">
        <w:rPr>
          <w:highlight w:val="yellow"/>
          <w:rPrChange w:author="Jamil Daher [2]" w:date="2023-01-06T15:19:00Z" w:id="83">
            <w:rPr/>
          </w:rPrChange>
        </w:rPr>
        <w:t>a food website for my country and continued with me in the first year of computer science.</w:t>
      </w:r>
    </w:p>
    <w:p w:rsidR="00557DB9" w:rsidP="00516A53" w:rsidRDefault="00557DB9" w14:paraId="0902CA72" w14:textId="5DE13012">
      <w:r>
        <w:t>Skill.2</w:t>
      </w:r>
    </w:p>
    <w:p w:rsidR="00557DB9" w:rsidP="00516A53" w:rsidRDefault="00557DB9" w14:paraId="22FE0BF7" w14:textId="037F3809">
      <w:r w:rsidRPr="00557DB9">
        <w:t xml:space="preserve">After I had a good amount of knowledge of </w:t>
      </w:r>
      <w:proofErr w:type="gramStart"/>
      <w:r w:rsidRPr="00557DB9">
        <w:t>HTML i</w:t>
      </w:r>
      <w:proofErr w:type="gramEnd"/>
      <w:r w:rsidRPr="00557DB9">
        <w:t xml:space="preserve"> started learning about CSS, </w:t>
      </w:r>
      <w:proofErr w:type="gramStart"/>
      <w:r w:rsidRPr="00557DB9">
        <w:t>in order to</w:t>
      </w:r>
      <w:proofErr w:type="gramEnd"/>
      <w:r w:rsidRPr="00557DB9">
        <w:t xml:space="preserve"> make my designs look much better and make my websites responsive. </w:t>
      </w:r>
    </w:p>
    <w:p w:rsidR="00557DB9" w:rsidP="00516A53" w:rsidRDefault="00557DB9" w14:paraId="4295650C" w14:textId="2C4122A5">
      <w:r>
        <w:t>Skill.3</w:t>
      </w:r>
    </w:p>
    <w:p w:rsidR="00557DB9" w:rsidP="00516A53" w:rsidRDefault="00557DB9" w14:paraId="23487E55" w14:textId="77777777">
      <w:r w:rsidRPr="00557DB9">
        <w:t>HTML, CSS, And JavaScript are the three main languages for web development JavaScript gave me the ability to make websites interactive and develop server applications</w:t>
      </w:r>
    </w:p>
    <w:p w:rsidR="00557DB9" w:rsidP="00516A53" w:rsidRDefault="00557DB9" w14:paraId="11161813" w14:textId="77777777">
      <w:r>
        <w:t>Skill.4</w:t>
      </w:r>
    </w:p>
    <w:p w:rsidR="00516A53" w:rsidP="00557DB9" w:rsidRDefault="00557DB9" w14:paraId="0C66B7C2" w14:textId="1CA0C66F">
      <w:r w:rsidRPr="00557DB9">
        <w:t>I have a good amount of experience in JAVA</w:t>
      </w:r>
      <w:del w:author="Jamil Daher [2]" w:date="2023-01-06T15:20:00Z" w:id="84">
        <w:r w:rsidRPr="00557DB9" w:rsidDel="00A67FBF">
          <w:delText xml:space="preserve"> over a year experience</w:delText>
        </w:r>
      </w:del>
      <w:r w:rsidRPr="00557DB9">
        <w:t xml:space="preserve">, which started before going into the university and continued with me after my first year of Computer Science </w:t>
      </w:r>
      <w:del w:author="Jamil Daher [2]" w:date="2023-01-06T15:20:00Z" w:id="85">
        <w:r w:rsidRPr="00557DB9" w:rsidDel="004C23DA">
          <w:delText xml:space="preserve">at the University Of Sussex, </w:delText>
        </w:r>
      </w:del>
      <w:r w:rsidRPr="00557DB9">
        <w:t xml:space="preserve">which </w:t>
      </w:r>
      <w:del w:author="Jamil Daher [2]" w:date="2023-01-06T15:20:00Z" w:id="86">
        <w:r w:rsidRPr="00557DB9" w:rsidDel="004C23DA">
          <w:delText xml:space="preserve">gave </w:delText>
        </w:r>
      </w:del>
      <w:ins w:author="Jamil Daher [2]" w:date="2023-01-06T15:20:00Z" w:id="87">
        <w:r w:rsidR="004C23DA">
          <w:t>offered</w:t>
        </w:r>
        <w:r w:rsidRPr="00557DB9" w:rsidR="004C23DA">
          <w:t xml:space="preserve"> </w:t>
        </w:r>
      </w:ins>
      <w:r w:rsidRPr="00557DB9">
        <w:t xml:space="preserve">me the ability to make apps using JavaFX and test it out using Test Driven Development.  </w:t>
      </w:r>
    </w:p>
    <w:p w:rsidR="00557DB9" w:rsidP="00557DB9" w:rsidRDefault="00557DB9" w14:paraId="64F13B7F" w14:textId="64D754B2">
      <w:r>
        <w:t>Skills.5</w:t>
      </w:r>
    </w:p>
    <w:p w:rsidR="00557DB9" w:rsidP="004F1ADB" w:rsidRDefault="00455892" w14:paraId="33D914FE" w14:textId="56E7A2D3">
      <w:ins w:author="Jamil Daher [2]" w:date="2023-01-06T15:21:00Z" w:id="88">
        <w:r>
          <w:t xml:space="preserve">From my early days at school </w:t>
        </w:r>
      </w:ins>
      <w:r w:rsidRPr="00557DB9" w:rsidR="00557DB9">
        <w:t>I</w:t>
      </w:r>
      <w:del w:author="Jamil Daher [2]" w:date="2023-01-06T15:21:00Z" w:id="89">
        <w:r w:rsidRPr="00557DB9" w:rsidDel="00455892" w:rsidR="00557DB9">
          <w:delText xml:space="preserve"> started</w:delText>
        </w:r>
      </w:del>
      <w:r w:rsidRPr="00557DB9" w:rsidR="00557DB9">
        <w:t xml:space="preserve"> us</w:t>
      </w:r>
      <w:ins w:author="Jamil Daher [2]" w:date="2023-01-06T15:21:00Z" w:id="90">
        <w:r w:rsidR="0031739B">
          <w:t>ed</w:t>
        </w:r>
      </w:ins>
      <w:del w:author="Jamil Daher [2]" w:date="2023-01-06T15:21:00Z" w:id="91">
        <w:r w:rsidRPr="00557DB9" w:rsidDel="0031739B" w:rsidR="00557DB9">
          <w:delText>i</w:delText>
        </w:r>
        <w:r w:rsidRPr="00557DB9" w:rsidDel="00455892" w:rsidR="00557DB9">
          <w:delText>ng</w:delText>
        </w:r>
      </w:del>
      <w:r w:rsidRPr="00557DB9" w:rsidR="00557DB9">
        <w:t xml:space="preserve"> Python </w:t>
      </w:r>
      <w:del w:author="Jamil Daher [2]" w:date="2023-01-06T15:21:00Z" w:id="92">
        <w:r w:rsidRPr="00557DB9" w:rsidDel="0031739B" w:rsidR="00557DB9">
          <w:delText>when I first got my first</w:delText>
        </w:r>
      </w:del>
      <w:ins w:author="Jamil Daher [2]" w:date="2023-01-06T15:21:00Z" w:id="93">
        <w:r w:rsidR="0031739B">
          <w:t xml:space="preserve">to </w:t>
        </w:r>
        <w:proofErr w:type="spellStart"/>
        <w:r w:rsidR="0031739B">
          <w:t>programme</w:t>
        </w:r>
        <w:proofErr w:type="spellEnd"/>
        <w:r w:rsidR="0031739B">
          <w:t xml:space="preserve"> </w:t>
        </w:r>
      </w:ins>
      <w:ins w:author="Jamil Daher [2]" w:date="2023-01-06T15:22:00Z" w:id="94">
        <w:r w:rsidR="0031739B">
          <w:t>my</w:t>
        </w:r>
      </w:ins>
      <w:r w:rsidRPr="00557DB9" w:rsidR="00557DB9">
        <w:t xml:space="preserve"> Raspberry Pi </w:t>
      </w:r>
      <w:del w:author="Jamil Daher [2]" w:date="2023-01-06T15:22:00Z" w:id="95">
        <w:r w:rsidRPr="00557DB9" w:rsidDel="0031739B" w:rsidR="00557DB9">
          <w:delText>which gave me the ability to learn</w:delText>
        </w:r>
      </w:del>
      <w:ins w:author="Jamil Daher [2]" w:date="2023-01-06T15:22:00Z" w:id="96">
        <w:r w:rsidR="0031739B">
          <w:t>on</w:t>
        </w:r>
      </w:ins>
      <w:r w:rsidRPr="00557DB9" w:rsidR="00557DB9">
        <w:t xml:space="preserve"> python and started using it to automate my room using the Pi GPIO pins to control all sorts of kinds of stuff such as relays and servo motors. </w:t>
      </w:r>
      <w:del w:author="Jamil Daher [2]" w:date="2023-01-06T15:22:00Z" w:id="97">
        <w:r w:rsidRPr="00557DB9" w:rsidDel="004F1ADB" w:rsidR="00557DB9">
          <w:delText>Thus</w:delText>
        </w:r>
      </w:del>
      <w:r w:rsidRPr="00557DB9" w:rsidR="00557DB9">
        <w:t xml:space="preserve"> </w:t>
      </w:r>
      <w:del w:author="Jamil Daher [2]" w:date="2023-01-06T15:23:00Z" w:id="98">
        <w:r w:rsidRPr="00557DB9" w:rsidDel="004F1ADB" w:rsidR="00557DB9">
          <w:delText xml:space="preserve">combining </w:delText>
        </w:r>
      </w:del>
      <w:ins w:author="Jamil Daher [2]" w:date="2023-01-06T15:23:00Z" w:id="99">
        <w:r w:rsidR="004F1ADB">
          <w:t>C</w:t>
        </w:r>
        <w:r w:rsidRPr="00557DB9" w:rsidR="004F1ADB">
          <w:t xml:space="preserve">ombining </w:t>
        </w:r>
      </w:ins>
      <w:r w:rsidRPr="00557DB9" w:rsidR="00557DB9">
        <w:t>all my programming knowledge from HTML, CSS, and Python to build my web server using flask and control my home appliances</w:t>
      </w:r>
      <w:del w:author="Jamil Daher [2]" w:date="2023-01-06T15:23:00Z" w:id="100">
        <w:r w:rsidRPr="00557DB9" w:rsidDel="006E6657" w:rsidR="00557DB9">
          <w:delText xml:space="preserve"> in my room</w:delText>
        </w:r>
      </w:del>
      <w:r w:rsidRPr="00557DB9" w:rsidR="00557DB9">
        <w:t xml:space="preserve">.   </w:t>
      </w:r>
    </w:p>
    <w:p w:rsidR="00557DB9" w:rsidP="00557DB9" w:rsidRDefault="00557DB9" w14:paraId="748046F1" w14:textId="5DD3140B">
      <w:r>
        <w:t>Skills.6</w:t>
      </w:r>
    </w:p>
    <w:p w:rsidRPr="00516A53" w:rsidR="00557DB9" w:rsidP="00557DB9" w:rsidRDefault="00557DB9" w14:paraId="05B4CC4E" w14:textId="474D7289">
      <w:r>
        <w:t xml:space="preserve">I </w:t>
      </w:r>
      <w:r w:rsidRPr="00557DB9">
        <w:t xml:space="preserve">used </w:t>
      </w:r>
      <w:r>
        <w:t>G</w:t>
      </w:r>
      <w:r w:rsidRPr="00557DB9">
        <w:t xml:space="preserve">oogle console to host my portfolio website and different </w:t>
      </w:r>
      <w:del w:author="Jamil Daher [2]" w:date="2023-01-06T15:23:00Z" w:id="101">
        <w:r w:rsidRPr="00557DB9" w:rsidDel="006E6657">
          <w:delText>sorts</w:delText>
        </w:r>
      </w:del>
      <w:ins w:author="Jamil Daher [2]" w:date="2023-01-06T15:23:00Z" w:id="102">
        <w:r w:rsidRPr="00557DB9" w:rsidR="006E6657">
          <w:t>types</w:t>
        </w:r>
      </w:ins>
      <w:r w:rsidRPr="00557DB9">
        <w:t xml:space="preserve"> of websites, by creating a virtual machine and installing an apache2 server to host my portfolio. To make it available on the web I bought my own domain from google and connected it with the external IP address of the virtual machine. </w:t>
      </w:r>
    </w:p>
    <w:sectPr w:rsidRPr="00516A53" w:rsidR="00557DB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mil Daher">
    <w15:presenceInfo w15:providerId="None" w15:userId="Jamil Daher"/>
  </w15:person>
  <w15:person w15:author="Jamil Daher [2]">
    <w15:presenceInfo w15:providerId="Windows Live" w15:userId="ce64f9a8d87feb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0sjC1NDA0NDc0tTBQ0lEKTi0uzszPAykwrAUAFM/fMSwAAAA="/>
  </w:docVars>
  <w:rsids>
    <w:rsidRoot w:val="00516A53"/>
    <w:rsid w:val="000B7FC1"/>
    <w:rsid w:val="0023254C"/>
    <w:rsid w:val="0031739B"/>
    <w:rsid w:val="0038201A"/>
    <w:rsid w:val="00455892"/>
    <w:rsid w:val="004C23DA"/>
    <w:rsid w:val="004F1ADB"/>
    <w:rsid w:val="00516A53"/>
    <w:rsid w:val="00557DB9"/>
    <w:rsid w:val="0058401A"/>
    <w:rsid w:val="006A70D2"/>
    <w:rsid w:val="006E6657"/>
    <w:rsid w:val="00785947"/>
    <w:rsid w:val="00A67FBF"/>
    <w:rsid w:val="00A866FA"/>
    <w:rsid w:val="00C77A11"/>
    <w:rsid w:val="00D43DB5"/>
    <w:rsid w:val="00F80028"/>
    <w:rsid w:val="67969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0303"/>
  <w15:chartTrackingRefBased/>
  <w15:docId w15:val="{F633C181-7790-4512-AED5-6EA65B4E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A5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85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http://www.ramzidaher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AE96-1C0E-4406-994C-35783F956C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ramzi daher</dc:creator>
  <keywords/>
  <dc:description/>
  <lastModifiedBy>ramzi daher</lastModifiedBy>
  <revision>17</revision>
  <dcterms:created xsi:type="dcterms:W3CDTF">2022-12-23T14:48:00.0000000Z</dcterms:created>
  <dcterms:modified xsi:type="dcterms:W3CDTF">2023-01-09T18:28:47.1344178Z</dcterms:modified>
</coreProperties>
</file>